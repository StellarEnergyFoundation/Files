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97976" w14:textId="77777777" w:rsidR="00012F1D" w:rsidRDefault="007C0F10" w:rsidP="000817AD">
      <w:pPr>
        <w:jc w:val="both"/>
        <w:rPr>
          <w:b/>
          <w:sz w:val="28"/>
          <w:szCs w:val="28"/>
          <w:u w:val="single"/>
        </w:rPr>
      </w:pPr>
      <w:r>
        <w:rPr>
          <w:b/>
          <w:sz w:val="28"/>
          <w:szCs w:val="28"/>
          <w:u w:val="single"/>
        </w:rPr>
        <w:t>Roadmap to the Fusion Energy Economy</w:t>
      </w:r>
    </w:p>
    <w:p w14:paraId="7325547E" w14:textId="77777777" w:rsidR="007C0F10" w:rsidRDefault="007C0F10" w:rsidP="000817AD">
      <w:pPr>
        <w:jc w:val="both"/>
        <w:rPr>
          <w:b/>
          <w:sz w:val="28"/>
          <w:szCs w:val="28"/>
          <w:u w:val="single"/>
        </w:rPr>
      </w:pPr>
    </w:p>
    <w:p w14:paraId="7A27618D" w14:textId="59B287B0" w:rsidR="007C0F10" w:rsidRDefault="007C0F10" w:rsidP="000817AD">
      <w:pPr>
        <w:jc w:val="both"/>
        <w:rPr>
          <w:color w:val="0000FF"/>
          <w:sz w:val="28"/>
          <w:szCs w:val="28"/>
        </w:rPr>
      </w:pPr>
      <w:r>
        <w:rPr>
          <w:color w:val="0000FF"/>
          <w:sz w:val="28"/>
          <w:szCs w:val="28"/>
        </w:rPr>
        <w:t>Draft</w:t>
      </w:r>
      <w:r w:rsidR="00CF1F1A">
        <w:rPr>
          <w:color w:val="0000FF"/>
          <w:sz w:val="28"/>
          <w:szCs w:val="28"/>
        </w:rPr>
        <w:t xml:space="preserve"> r1</w:t>
      </w:r>
      <w:r>
        <w:rPr>
          <w:color w:val="0000FF"/>
          <w:sz w:val="28"/>
          <w:szCs w:val="28"/>
        </w:rPr>
        <w:t xml:space="preserve"> </w:t>
      </w:r>
      <w:r w:rsidR="00872D28">
        <w:rPr>
          <w:color w:val="0000FF"/>
          <w:sz w:val="28"/>
          <w:szCs w:val="28"/>
        </w:rPr>
        <w:t xml:space="preserve">- </w:t>
      </w:r>
      <w:r>
        <w:rPr>
          <w:color w:val="0000FF"/>
          <w:sz w:val="28"/>
          <w:szCs w:val="28"/>
        </w:rPr>
        <w:t>3 May 2019</w:t>
      </w:r>
    </w:p>
    <w:p w14:paraId="53D6611F" w14:textId="77777777" w:rsidR="007C0F10" w:rsidRDefault="007C0F10" w:rsidP="000817AD">
      <w:pPr>
        <w:jc w:val="both"/>
        <w:rPr>
          <w:color w:val="0000FF"/>
          <w:sz w:val="28"/>
          <w:szCs w:val="28"/>
        </w:rPr>
      </w:pPr>
    </w:p>
    <w:p w14:paraId="6258C8B0" w14:textId="77777777" w:rsidR="007C0F10" w:rsidRDefault="007C0F10" w:rsidP="000817AD">
      <w:pPr>
        <w:jc w:val="both"/>
        <w:rPr>
          <w:sz w:val="28"/>
          <w:szCs w:val="28"/>
        </w:rPr>
      </w:pPr>
    </w:p>
    <w:p w14:paraId="0317ED65" w14:textId="77777777" w:rsidR="002638DE" w:rsidRDefault="002638DE" w:rsidP="000817AD">
      <w:pPr>
        <w:jc w:val="both"/>
        <w:rPr>
          <w:sz w:val="28"/>
          <w:szCs w:val="28"/>
        </w:rPr>
      </w:pPr>
      <w:r>
        <w:rPr>
          <w:sz w:val="28"/>
          <w:szCs w:val="28"/>
        </w:rPr>
        <w:tab/>
        <w:t xml:space="preserve">It is widely agreed that the planet is near or actually in a crisis due to rapidly accelerating climate change.   If global warming is not stopped very soon, the worldwide rise in average temperature will bring catastrophic numbers of extreme weather events and widespread flooding.  </w:t>
      </w:r>
    </w:p>
    <w:p w14:paraId="47FAECEB" w14:textId="77777777" w:rsidR="002638DE" w:rsidRDefault="002638DE" w:rsidP="000817AD">
      <w:pPr>
        <w:jc w:val="both"/>
        <w:rPr>
          <w:sz w:val="28"/>
          <w:szCs w:val="28"/>
        </w:rPr>
      </w:pPr>
    </w:p>
    <w:p w14:paraId="005FDA2E" w14:textId="399983CA" w:rsidR="002638DE" w:rsidRDefault="002638DE" w:rsidP="000817AD">
      <w:pPr>
        <w:jc w:val="both"/>
        <w:rPr>
          <w:sz w:val="28"/>
          <w:szCs w:val="28"/>
        </w:rPr>
      </w:pPr>
      <w:r>
        <w:rPr>
          <w:sz w:val="28"/>
          <w:szCs w:val="28"/>
        </w:rPr>
        <w:tab/>
      </w:r>
      <w:r w:rsidR="00872D28">
        <w:rPr>
          <w:sz w:val="28"/>
          <w:szCs w:val="28"/>
        </w:rPr>
        <w:t>It is also widely agreed that one important element is addressing this warming is to significantly cut back the emission of carbon dioxide (CO</w:t>
      </w:r>
      <w:r w:rsidR="00872D28">
        <w:rPr>
          <w:sz w:val="28"/>
          <w:szCs w:val="28"/>
          <w:vertAlign w:val="subscript"/>
        </w:rPr>
        <w:t>2</w:t>
      </w:r>
      <w:r w:rsidR="00872D28">
        <w:rPr>
          <w:sz w:val="28"/>
          <w:szCs w:val="28"/>
        </w:rPr>
        <w:t>), a</w:t>
      </w:r>
      <w:del w:id="0" w:author="Jane Hotchkiss" w:date="2019-05-06T06:25:00Z">
        <w:r w:rsidR="00872D28" w:rsidDel="00C252D0">
          <w:rPr>
            <w:sz w:val="28"/>
            <w:szCs w:val="28"/>
          </w:rPr>
          <w:delText xml:space="preserve"> so-called</w:delText>
        </w:r>
      </w:del>
      <w:r w:rsidR="00872D28">
        <w:rPr>
          <w:sz w:val="28"/>
          <w:szCs w:val="28"/>
        </w:rPr>
        <w:t xml:space="preserve"> greenhouse gas which is produced when fossil fuels are burnt.       This means it is very important to ramp up the use of conventional “green energy” sourc</w:t>
      </w:r>
      <w:r w:rsidR="00A72AA2">
        <w:rPr>
          <w:sz w:val="28"/>
          <w:szCs w:val="28"/>
        </w:rPr>
        <w:t>es, such as solar and wind power, and hydroelectric generation.</w:t>
      </w:r>
      <w:ins w:id="1" w:author="Jane Hotchkiss" w:date="2019-05-06T06:25:00Z">
        <w:r w:rsidR="00C252D0">
          <w:rPr>
            <w:sz w:val="28"/>
            <w:szCs w:val="28"/>
          </w:rPr>
          <w:t xml:space="preserve"> </w:t>
        </w:r>
      </w:ins>
      <w:del w:id="2" w:author="Jane Hotchkiss" w:date="2019-05-06T06:25:00Z">
        <w:r w:rsidR="00A72AA2" w:rsidDel="00C252D0">
          <w:rPr>
            <w:sz w:val="28"/>
            <w:szCs w:val="28"/>
          </w:rPr>
          <w:delText xml:space="preserve">   </w:delText>
        </w:r>
      </w:del>
      <w:r w:rsidR="00A72AA2">
        <w:rPr>
          <w:sz w:val="28"/>
          <w:szCs w:val="28"/>
        </w:rPr>
        <w:t>In addition to these generally recognized important steps to reducing CO</w:t>
      </w:r>
      <w:r w:rsidR="00A72AA2">
        <w:rPr>
          <w:sz w:val="28"/>
          <w:szCs w:val="28"/>
          <w:vertAlign w:val="subscript"/>
        </w:rPr>
        <w:t>2</w:t>
      </w:r>
      <w:r w:rsidR="00A72AA2">
        <w:rPr>
          <w:sz w:val="28"/>
          <w:szCs w:val="28"/>
        </w:rPr>
        <w:t>,  there have been some improvements in the safety of nuclear fission power generation.  However, the safety issues and the issues of long-term radioactive waste storage have not yet been overcome.</w:t>
      </w:r>
    </w:p>
    <w:p w14:paraId="152B4F77" w14:textId="77777777" w:rsidR="00DD4C4C" w:rsidRDefault="00DD4C4C" w:rsidP="000817AD">
      <w:pPr>
        <w:jc w:val="both"/>
        <w:rPr>
          <w:sz w:val="28"/>
          <w:szCs w:val="28"/>
        </w:rPr>
      </w:pPr>
    </w:p>
    <w:p w14:paraId="39944081" w14:textId="077B5827" w:rsidR="00DD4C4C" w:rsidRDefault="00DD4C4C" w:rsidP="000817AD">
      <w:pPr>
        <w:jc w:val="both"/>
        <w:rPr>
          <w:sz w:val="28"/>
          <w:szCs w:val="28"/>
        </w:rPr>
      </w:pPr>
      <w:r>
        <w:rPr>
          <w:sz w:val="28"/>
          <w:szCs w:val="28"/>
        </w:rPr>
        <w:tab/>
        <w:t xml:space="preserve">Many estimates, however, show that wind and solar do not have the capacity to provide enough energy to supply the growing needs of the industrializing world.   </w:t>
      </w:r>
    </w:p>
    <w:p w14:paraId="310C5DE1" w14:textId="77777777" w:rsidR="00CF1F1A" w:rsidRDefault="00CF1F1A" w:rsidP="000817AD">
      <w:pPr>
        <w:jc w:val="both"/>
        <w:rPr>
          <w:sz w:val="28"/>
          <w:szCs w:val="28"/>
        </w:rPr>
      </w:pPr>
    </w:p>
    <w:p w14:paraId="050E4711" w14:textId="77777777" w:rsidR="006C526D" w:rsidRDefault="00DD4C4C" w:rsidP="000817AD">
      <w:pPr>
        <w:jc w:val="both"/>
        <w:rPr>
          <w:sz w:val="28"/>
          <w:szCs w:val="28"/>
        </w:rPr>
      </w:pPr>
      <w:r>
        <w:rPr>
          <w:sz w:val="28"/>
          <w:szCs w:val="28"/>
        </w:rPr>
        <w:tab/>
        <w:t xml:space="preserve">There is, on the other hand, a virtually “perfect” solution </w:t>
      </w:r>
      <w:r w:rsidR="006C526D">
        <w:rPr>
          <w:sz w:val="28"/>
          <w:szCs w:val="28"/>
        </w:rPr>
        <w:t>to the clean production of energy</w:t>
      </w:r>
      <w:r>
        <w:rPr>
          <w:sz w:val="28"/>
          <w:szCs w:val="28"/>
        </w:rPr>
        <w:t xml:space="preserve"> on a scale that </w:t>
      </w:r>
      <w:r w:rsidR="00086CF0">
        <w:rPr>
          <w:sz w:val="28"/>
          <w:szCs w:val="28"/>
        </w:rPr>
        <w:t>would have the capacity to</w:t>
      </w:r>
      <w:r w:rsidR="006C526D">
        <w:rPr>
          <w:sz w:val="28"/>
          <w:szCs w:val="28"/>
        </w:rPr>
        <w:t xml:space="preserve"> power the whole world.      </w:t>
      </w:r>
    </w:p>
    <w:p w14:paraId="2E6B3D30" w14:textId="77777777" w:rsidR="006C526D" w:rsidRDefault="006C526D" w:rsidP="000817AD">
      <w:pPr>
        <w:jc w:val="both"/>
        <w:rPr>
          <w:sz w:val="28"/>
          <w:szCs w:val="28"/>
        </w:rPr>
      </w:pPr>
    </w:p>
    <w:p w14:paraId="254CAFEC" w14:textId="77777777" w:rsidR="006C526D" w:rsidRDefault="006C526D" w:rsidP="000817AD">
      <w:pPr>
        <w:jc w:val="both"/>
        <w:rPr>
          <w:sz w:val="28"/>
          <w:szCs w:val="28"/>
        </w:rPr>
      </w:pPr>
      <w:r>
        <w:rPr>
          <w:sz w:val="28"/>
          <w:szCs w:val="28"/>
        </w:rPr>
        <w:tab/>
        <w:t xml:space="preserve">This technology is </w:t>
      </w:r>
      <w:r>
        <w:rPr>
          <w:sz w:val="28"/>
          <w:szCs w:val="28"/>
          <w:u w:val="single"/>
        </w:rPr>
        <w:t>fusion energy</w:t>
      </w:r>
      <w:r>
        <w:rPr>
          <w:sz w:val="28"/>
          <w:szCs w:val="28"/>
        </w:rPr>
        <w:t xml:space="preserve">.  </w:t>
      </w:r>
    </w:p>
    <w:p w14:paraId="18173F29" w14:textId="77777777" w:rsidR="006C526D" w:rsidRDefault="006C526D" w:rsidP="000817AD">
      <w:pPr>
        <w:jc w:val="both"/>
        <w:rPr>
          <w:sz w:val="28"/>
          <w:szCs w:val="28"/>
        </w:rPr>
      </w:pPr>
    </w:p>
    <w:p w14:paraId="40B9272E" w14:textId="3B2E3D24" w:rsidR="00637DED" w:rsidRDefault="006C526D" w:rsidP="000817AD">
      <w:pPr>
        <w:jc w:val="both"/>
        <w:rPr>
          <w:sz w:val="28"/>
          <w:szCs w:val="28"/>
        </w:rPr>
      </w:pPr>
      <w:r>
        <w:rPr>
          <w:sz w:val="28"/>
          <w:szCs w:val="28"/>
        </w:rPr>
        <w:tab/>
        <w:t>Fusion energy is the production of nuclear energy without any of the shortcoming</w:t>
      </w:r>
      <w:r w:rsidR="00621579">
        <w:rPr>
          <w:sz w:val="28"/>
          <w:szCs w:val="28"/>
        </w:rPr>
        <w:t>s</w:t>
      </w:r>
      <w:r>
        <w:rPr>
          <w:sz w:val="28"/>
          <w:szCs w:val="28"/>
        </w:rPr>
        <w:t xml:space="preserve"> of nuclear fission (conventional “atomic energy”).    Fusion consists of engineering a system th</w:t>
      </w:r>
      <w:r w:rsidR="00164B9E">
        <w:rPr>
          <w:sz w:val="28"/>
          <w:szCs w:val="28"/>
        </w:rPr>
        <w:t>at causes small nuclei, such as</w:t>
      </w:r>
      <w:r>
        <w:rPr>
          <w:sz w:val="28"/>
          <w:szCs w:val="28"/>
        </w:rPr>
        <w:t xml:space="preserve"> hydrogen, to fuse together, releasing </w:t>
      </w:r>
      <w:ins w:id="3" w:author="Jane Hotchkiss" w:date="2019-05-06T06:28:00Z">
        <w:r w:rsidR="00C252D0">
          <w:rPr>
            <w:sz w:val="28"/>
            <w:szCs w:val="28"/>
          </w:rPr>
          <w:t xml:space="preserve">significant </w:t>
        </w:r>
      </w:ins>
      <w:r>
        <w:rPr>
          <w:sz w:val="28"/>
          <w:szCs w:val="28"/>
        </w:rPr>
        <w:t>c</w:t>
      </w:r>
      <w:ins w:id="4" w:author="Jane Hotchkiss" w:date="2019-05-06T06:28:00Z">
        <w:r w:rsidR="00C252D0">
          <w:rPr>
            <w:sz w:val="28"/>
            <w:szCs w:val="28"/>
          </w:rPr>
          <w:t xml:space="preserve">arbon free </w:t>
        </w:r>
      </w:ins>
      <w:del w:id="5" w:author="Jane Hotchkiss" w:date="2019-05-06T06:28:00Z">
        <w:r w:rsidDel="00C252D0">
          <w:rPr>
            <w:sz w:val="28"/>
            <w:szCs w:val="28"/>
          </w:rPr>
          <w:delText>lean</w:delText>
        </w:r>
      </w:del>
      <w:del w:id="6" w:author="Jane Hotchkiss" w:date="2019-05-06T06:27:00Z">
        <w:r w:rsidDel="00C252D0">
          <w:rPr>
            <w:sz w:val="28"/>
            <w:szCs w:val="28"/>
          </w:rPr>
          <w:delText xml:space="preserve"> nuclear</w:delText>
        </w:r>
      </w:del>
      <w:del w:id="7" w:author="Jane Hotchkiss" w:date="2019-05-06T06:28:00Z">
        <w:r w:rsidDel="00C252D0">
          <w:rPr>
            <w:sz w:val="28"/>
            <w:szCs w:val="28"/>
          </w:rPr>
          <w:delText xml:space="preserve"> </w:delText>
        </w:r>
      </w:del>
      <w:r>
        <w:rPr>
          <w:sz w:val="28"/>
          <w:szCs w:val="28"/>
        </w:rPr>
        <w:t xml:space="preserve">energy in the process.  </w:t>
      </w:r>
      <w:r w:rsidR="007C0743">
        <w:rPr>
          <w:sz w:val="28"/>
          <w:szCs w:val="28"/>
        </w:rPr>
        <w:t xml:space="preserve">  Fusion energy has the following</w:t>
      </w:r>
      <w:r w:rsidR="00637DED">
        <w:rPr>
          <w:sz w:val="28"/>
          <w:szCs w:val="28"/>
        </w:rPr>
        <w:t xml:space="preserve"> features, which ma</w:t>
      </w:r>
      <w:r w:rsidR="007C0743">
        <w:rPr>
          <w:sz w:val="28"/>
          <w:szCs w:val="28"/>
        </w:rPr>
        <w:t>k</w:t>
      </w:r>
      <w:r w:rsidR="00637DED">
        <w:rPr>
          <w:sz w:val="28"/>
          <w:szCs w:val="28"/>
        </w:rPr>
        <w:t>e it a highly attractive energy source:</w:t>
      </w:r>
    </w:p>
    <w:p w14:paraId="7CBACBBC" w14:textId="77777777" w:rsidR="00637DED" w:rsidRDefault="00637DED" w:rsidP="000817AD">
      <w:pPr>
        <w:jc w:val="both"/>
        <w:rPr>
          <w:sz w:val="28"/>
          <w:szCs w:val="28"/>
        </w:rPr>
      </w:pPr>
    </w:p>
    <w:p w14:paraId="35285F0B" w14:textId="77777777" w:rsidR="0091798D" w:rsidRDefault="00637DED" w:rsidP="000817AD">
      <w:pPr>
        <w:pStyle w:val="ListParagraph"/>
        <w:numPr>
          <w:ilvl w:val="0"/>
          <w:numId w:val="1"/>
        </w:numPr>
        <w:jc w:val="both"/>
        <w:rPr>
          <w:sz w:val="28"/>
          <w:szCs w:val="28"/>
        </w:rPr>
      </w:pPr>
      <w:r>
        <w:rPr>
          <w:sz w:val="28"/>
          <w:szCs w:val="28"/>
        </w:rPr>
        <w:lastRenderedPageBreak/>
        <w:t>The fuel is readily available from sea water</w:t>
      </w:r>
    </w:p>
    <w:p w14:paraId="6545ADA2" w14:textId="5E9C6F07" w:rsidR="00156CD1" w:rsidRPr="0091798D" w:rsidRDefault="00156CD1" w:rsidP="000817AD">
      <w:pPr>
        <w:pStyle w:val="ListParagraph"/>
        <w:numPr>
          <w:ilvl w:val="0"/>
          <w:numId w:val="1"/>
        </w:numPr>
        <w:jc w:val="both"/>
        <w:rPr>
          <w:sz w:val="28"/>
          <w:szCs w:val="28"/>
        </w:rPr>
      </w:pPr>
      <w:r w:rsidRPr="0091798D">
        <w:rPr>
          <w:sz w:val="28"/>
          <w:szCs w:val="28"/>
        </w:rPr>
        <w:t xml:space="preserve">There is no chance of any diversion of fuel or other elements of this technology into weapons; thus, the power </w:t>
      </w:r>
      <w:ins w:id="8" w:author="Jane Hotchkiss" w:date="2019-05-06T06:29:00Z">
        <w:r w:rsidR="00C252D0">
          <w:rPr>
            <w:sz w:val="28"/>
            <w:szCs w:val="28"/>
          </w:rPr>
          <w:t>systems</w:t>
        </w:r>
      </w:ins>
      <w:del w:id="9" w:author="Jane Hotchkiss" w:date="2019-05-06T06:29:00Z">
        <w:r w:rsidRPr="0091798D" w:rsidDel="00C252D0">
          <w:rPr>
            <w:sz w:val="28"/>
            <w:szCs w:val="28"/>
          </w:rPr>
          <w:delText>plants</w:delText>
        </w:r>
      </w:del>
      <w:r w:rsidRPr="0091798D">
        <w:rPr>
          <w:sz w:val="28"/>
          <w:szCs w:val="28"/>
        </w:rPr>
        <w:t xml:space="preserve"> could be buil</w:t>
      </w:r>
      <w:ins w:id="10" w:author="Jane Hotchkiss" w:date="2019-05-03T19:34:00Z">
        <w:r w:rsidR="004419B6">
          <w:rPr>
            <w:sz w:val="28"/>
            <w:szCs w:val="28"/>
          </w:rPr>
          <w:t>t</w:t>
        </w:r>
      </w:ins>
      <w:del w:id="11" w:author="Jane Hotchkiss" w:date="2019-05-03T19:34:00Z">
        <w:r w:rsidRPr="0091798D" w:rsidDel="004419B6">
          <w:rPr>
            <w:sz w:val="28"/>
            <w:szCs w:val="28"/>
          </w:rPr>
          <w:delText>d</w:delText>
        </w:r>
      </w:del>
      <w:r w:rsidRPr="0091798D">
        <w:rPr>
          <w:sz w:val="28"/>
          <w:szCs w:val="28"/>
        </w:rPr>
        <w:t xml:space="preserve"> </w:t>
      </w:r>
      <w:ins w:id="12" w:author="Jane Hotchkiss" w:date="2019-05-06T06:28:00Z">
        <w:r w:rsidR="00C252D0">
          <w:rPr>
            <w:sz w:val="28"/>
            <w:szCs w:val="28"/>
          </w:rPr>
          <w:t xml:space="preserve">and located </w:t>
        </w:r>
      </w:ins>
      <w:r w:rsidRPr="0091798D">
        <w:rPr>
          <w:sz w:val="28"/>
          <w:szCs w:val="28"/>
        </w:rPr>
        <w:t>anywhere in the world with no issues of terrorism</w:t>
      </w:r>
    </w:p>
    <w:p w14:paraId="05D11EF0" w14:textId="1250B44E" w:rsidR="00156CD1" w:rsidRDefault="00156CD1" w:rsidP="000817AD">
      <w:pPr>
        <w:pStyle w:val="ListParagraph"/>
        <w:numPr>
          <w:ilvl w:val="0"/>
          <w:numId w:val="1"/>
        </w:numPr>
        <w:jc w:val="both"/>
        <w:rPr>
          <w:sz w:val="28"/>
          <w:szCs w:val="28"/>
        </w:rPr>
      </w:pPr>
      <w:r>
        <w:rPr>
          <w:sz w:val="28"/>
          <w:szCs w:val="28"/>
        </w:rPr>
        <w:t xml:space="preserve">There are no </w:t>
      </w:r>
      <w:proofErr w:type="gramStart"/>
      <w:r>
        <w:rPr>
          <w:sz w:val="28"/>
          <w:szCs w:val="28"/>
        </w:rPr>
        <w:t>long term</w:t>
      </w:r>
      <w:proofErr w:type="gramEnd"/>
      <w:r>
        <w:rPr>
          <w:sz w:val="28"/>
          <w:szCs w:val="28"/>
        </w:rPr>
        <w:t xml:space="preserve"> radioactive waste products requiring storage</w:t>
      </w:r>
      <w:ins w:id="13" w:author="Jane Hotchkiss" w:date="2019-05-06T06:29:00Z">
        <w:r w:rsidR="00C252D0">
          <w:rPr>
            <w:sz w:val="28"/>
            <w:szCs w:val="28"/>
          </w:rPr>
          <w:t xml:space="preserve">; thus the </w:t>
        </w:r>
      </w:ins>
      <w:ins w:id="14" w:author="Jane Hotchkiss" w:date="2019-05-06T06:30:00Z">
        <w:r w:rsidR="00C252D0">
          <w:rPr>
            <w:sz w:val="28"/>
            <w:szCs w:val="28"/>
          </w:rPr>
          <w:t>power systems could be used anywhere.</w:t>
        </w:r>
      </w:ins>
    </w:p>
    <w:p w14:paraId="09F0EC3F" w14:textId="799B98BC" w:rsidR="00156CD1" w:rsidRDefault="00156CD1" w:rsidP="000817AD">
      <w:pPr>
        <w:pStyle w:val="ListParagraph"/>
        <w:numPr>
          <w:ilvl w:val="0"/>
          <w:numId w:val="1"/>
        </w:numPr>
        <w:jc w:val="both"/>
        <w:rPr>
          <w:sz w:val="28"/>
          <w:szCs w:val="28"/>
        </w:rPr>
      </w:pPr>
      <w:r>
        <w:rPr>
          <w:sz w:val="28"/>
          <w:szCs w:val="28"/>
        </w:rPr>
        <w:t xml:space="preserve">The power </w:t>
      </w:r>
      <w:ins w:id="15" w:author="Jane Hotchkiss" w:date="2019-05-06T06:30:00Z">
        <w:r w:rsidR="00C252D0">
          <w:rPr>
            <w:sz w:val="28"/>
            <w:szCs w:val="28"/>
          </w:rPr>
          <w:t>systems</w:t>
        </w:r>
      </w:ins>
      <w:del w:id="16" w:author="Jane Hotchkiss" w:date="2019-05-06T06:30:00Z">
        <w:r w:rsidDel="00C252D0">
          <w:rPr>
            <w:sz w:val="28"/>
            <w:szCs w:val="28"/>
          </w:rPr>
          <w:delText>plants</w:delText>
        </w:r>
      </w:del>
      <w:r>
        <w:rPr>
          <w:sz w:val="28"/>
          <w:szCs w:val="28"/>
        </w:rPr>
        <w:t xml:space="preserve"> would be intrinsically safe from catastrophic failure, such as is a concern in conventional atomic power systems.  No public safety issues would exist for people living near fusion power plants.</w:t>
      </w:r>
    </w:p>
    <w:p w14:paraId="7B9E248F" w14:textId="77777777" w:rsidR="00156CD1" w:rsidRDefault="00156CD1" w:rsidP="000817AD">
      <w:pPr>
        <w:jc w:val="both"/>
        <w:rPr>
          <w:sz w:val="28"/>
          <w:szCs w:val="28"/>
        </w:rPr>
      </w:pPr>
    </w:p>
    <w:p w14:paraId="00146C11" w14:textId="136D63B7" w:rsidR="00D340DB" w:rsidDel="00C252D0" w:rsidRDefault="00C252D0" w:rsidP="00C252D0">
      <w:pPr>
        <w:ind w:firstLine="420"/>
        <w:jc w:val="both"/>
        <w:rPr>
          <w:del w:id="17" w:author="Jane Hotchkiss" w:date="2019-05-06T06:32:00Z"/>
          <w:sz w:val="28"/>
          <w:szCs w:val="28"/>
        </w:rPr>
      </w:pPr>
      <w:ins w:id="18" w:author="Jane Hotchkiss" w:date="2019-05-06T06:31:00Z">
        <w:r>
          <w:rPr>
            <w:sz w:val="28"/>
            <w:szCs w:val="28"/>
          </w:rPr>
          <w:t>T</w:t>
        </w:r>
      </w:ins>
      <w:del w:id="19" w:author="Jane Hotchkiss" w:date="2019-05-06T06:30:00Z">
        <w:r w:rsidR="002C3090" w:rsidDel="00C252D0">
          <w:rPr>
            <w:sz w:val="28"/>
            <w:szCs w:val="28"/>
          </w:rPr>
          <w:delText xml:space="preserve">Unfortunately, </w:delText>
        </w:r>
        <w:r w:rsidR="00D340DB" w:rsidDel="00C252D0">
          <w:rPr>
            <w:sz w:val="28"/>
            <w:szCs w:val="28"/>
          </w:rPr>
          <w:delText>t</w:delText>
        </w:r>
      </w:del>
      <w:r w:rsidR="00D340DB">
        <w:rPr>
          <w:sz w:val="28"/>
          <w:szCs w:val="28"/>
        </w:rPr>
        <w:t xml:space="preserve">he road to the development of workable fusion energy has been a long one so far, paved with many advances but also many false-steps.   This has given fusion energy a </w:t>
      </w:r>
      <w:del w:id="20" w:author="Jane Hotchkiss" w:date="2019-05-06T06:31:00Z">
        <w:r w:rsidR="00D340DB" w:rsidDel="00C252D0">
          <w:rPr>
            <w:sz w:val="28"/>
            <w:szCs w:val="28"/>
          </w:rPr>
          <w:delText xml:space="preserve">bit of a troubled </w:delText>
        </w:r>
      </w:del>
      <w:r w:rsidR="00D340DB">
        <w:rPr>
          <w:sz w:val="28"/>
          <w:szCs w:val="28"/>
        </w:rPr>
        <w:t xml:space="preserve">reputation for being impractical.  </w:t>
      </w:r>
    </w:p>
    <w:p w14:paraId="66970FFC" w14:textId="77777777" w:rsidR="00C252D0" w:rsidRDefault="00C252D0" w:rsidP="000817AD">
      <w:pPr>
        <w:ind w:firstLine="420"/>
        <w:jc w:val="both"/>
        <w:rPr>
          <w:ins w:id="21" w:author="Jane Hotchkiss" w:date="2019-05-06T06:32:00Z"/>
          <w:sz w:val="28"/>
          <w:szCs w:val="28"/>
        </w:rPr>
      </w:pPr>
    </w:p>
    <w:p w14:paraId="699359D8" w14:textId="6A437A6C" w:rsidR="00FC1F0D" w:rsidDel="00C252D0" w:rsidRDefault="00FC1F0D" w:rsidP="00C252D0">
      <w:pPr>
        <w:jc w:val="both"/>
        <w:rPr>
          <w:del w:id="22" w:author="Jane Hotchkiss" w:date="2019-05-06T06:32:00Z"/>
          <w:sz w:val="28"/>
          <w:szCs w:val="28"/>
        </w:rPr>
        <w:pPrChange w:id="23" w:author="Jane Hotchkiss" w:date="2019-05-06T06:32:00Z">
          <w:pPr>
            <w:ind w:firstLine="420"/>
            <w:jc w:val="both"/>
          </w:pPr>
        </w:pPrChange>
      </w:pPr>
    </w:p>
    <w:p w14:paraId="54EAA9B4" w14:textId="5738D8A7" w:rsidR="00FC1F0D" w:rsidRDefault="00FC1F0D" w:rsidP="00C252D0">
      <w:pPr>
        <w:ind w:firstLine="420"/>
        <w:jc w:val="both"/>
        <w:rPr>
          <w:sz w:val="28"/>
          <w:szCs w:val="28"/>
        </w:rPr>
      </w:pPr>
      <w:del w:id="24" w:author="Jane Hotchkiss" w:date="2019-05-06T06:32:00Z">
        <w:r w:rsidDel="00C252D0">
          <w:rPr>
            <w:sz w:val="28"/>
            <w:szCs w:val="28"/>
          </w:rPr>
          <w:delText>Quietly, but quite dramat</w:delText>
        </w:r>
        <w:r w:rsidR="0091798D" w:rsidDel="00C252D0">
          <w:rPr>
            <w:sz w:val="28"/>
            <w:szCs w:val="28"/>
          </w:rPr>
          <w:delText xml:space="preserve">ically, there have been several </w:delText>
        </w:r>
        <w:r w:rsidDel="00C252D0">
          <w:rPr>
            <w:sz w:val="28"/>
            <w:szCs w:val="28"/>
          </w:rPr>
          <w:delText xml:space="preserve">breakthroughs in fusion energy technology over the past few years.  </w:delText>
        </w:r>
      </w:del>
      <w:ins w:id="25" w:author="Jane Hotchkiss" w:date="2019-05-06T06:31:00Z">
        <w:r w:rsidR="00C252D0">
          <w:rPr>
            <w:sz w:val="28"/>
            <w:szCs w:val="28"/>
          </w:rPr>
          <w:t>However, with the advent</w:t>
        </w:r>
      </w:ins>
      <w:ins w:id="26" w:author="Jane Hotchkiss" w:date="2019-05-06T06:32:00Z">
        <w:r w:rsidR="00C252D0">
          <w:rPr>
            <w:sz w:val="28"/>
            <w:szCs w:val="28"/>
          </w:rPr>
          <w:t xml:space="preserve"> of material and scientific breakthroughs, w</w:t>
        </w:r>
      </w:ins>
      <w:del w:id="27" w:author="Jane Hotchkiss" w:date="2019-05-06T06:32:00Z">
        <w:r w:rsidDel="00C252D0">
          <w:rPr>
            <w:sz w:val="28"/>
            <w:szCs w:val="28"/>
          </w:rPr>
          <w:delText>W</w:delText>
        </w:r>
      </w:del>
      <w:r>
        <w:rPr>
          <w:sz w:val="28"/>
          <w:szCs w:val="28"/>
        </w:rPr>
        <w:t>e are now at a moment when the whole field is poised to accelerate and there are several projects which have realistic prospects of reaching technical feasibility in 5-10 years</w:t>
      </w:r>
      <w:ins w:id="28" w:author="Jane Hotchkiss" w:date="2019-05-06T06:33:00Z">
        <w:r w:rsidR="00C252D0">
          <w:rPr>
            <w:sz w:val="28"/>
            <w:szCs w:val="28"/>
          </w:rPr>
          <w:t>.</w:t>
        </w:r>
      </w:ins>
      <w:del w:id="29" w:author="Jane Hotchkiss" w:date="2019-05-06T06:33:00Z">
        <w:r w:rsidDel="00C252D0">
          <w:rPr>
            <w:sz w:val="28"/>
            <w:szCs w:val="28"/>
          </w:rPr>
          <w:delText>,</w:delText>
        </w:r>
      </w:del>
      <w:r>
        <w:rPr>
          <w:sz w:val="28"/>
          <w:szCs w:val="28"/>
        </w:rPr>
        <w:t xml:space="preserve"> </w:t>
      </w:r>
      <w:del w:id="30" w:author="Jane Hotchkiss" w:date="2019-05-06T06:32:00Z">
        <w:r w:rsidDel="00C252D0">
          <w:rPr>
            <w:sz w:val="28"/>
            <w:szCs w:val="28"/>
          </w:rPr>
          <w:delText xml:space="preserve">which is </w:delText>
        </w:r>
      </w:del>
      <w:del w:id="31" w:author="Jane Hotchkiss" w:date="2019-05-06T06:33:00Z">
        <w:r w:rsidDel="00C252D0">
          <w:rPr>
            <w:sz w:val="28"/>
            <w:szCs w:val="28"/>
          </w:rPr>
          <w:delText xml:space="preserve">far sooner than many people have been expecting.     </w:delText>
        </w:r>
        <w:r w:rsidR="0091798D" w:rsidDel="00C252D0">
          <w:rPr>
            <w:sz w:val="28"/>
            <w:szCs w:val="28"/>
          </w:rPr>
          <w:delText xml:space="preserve"> </w:delText>
        </w:r>
      </w:del>
    </w:p>
    <w:p w14:paraId="497D505B" w14:textId="77777777" w:rsidR="00FC1F0D" w:rsidRDefault="00FC1F0D" w:rsidP="000817AD">
      <w:pPr>
        <w:ind w:firstLine="420"/>
        <w:jc w:val="both"/>
        <w:rPr>
          <w:sz w:val="28"/>
          <w:szCs w:val="28"/>
        </w:rPr>
      </w:pPr>
    </w:p>
    <w:p w14:paraId="4B3F72FE" w14:textId="3D0C011F" w:rsidR="00FC1F0D" w:rsidRDefault="00FC1F0D" w:rsidP="000817AD">
      <w:pPr>
        <w:ind w:firstLine="420"/>
        <w:jc w:val="both"/>
        <w:rPr>
          <w:sz w:val="28"/>
          <w:szCs w:val="28"/>
        </w:rPr>
      </w:pPr>
      <w:r>
        <w:rPr>
          <w:sz w:val="28"/>
          <w:szCs w:val="28"/>
        </w:rPr>
        <w:tab/>
        <w:t xml:space="preserve">These </w:t>
      </w:r>
      <w:ins w:id="32" w:author="Jane Hotchkiss" w:date="2019-05-06T06:33:00Z">
        <w:r w:rsidR="00C252D0">
          <w:rPr>
            <w:sz w:val="28"/>
            <w:szCs w:val="28"/>
          </w:rPr>
          <w:t xml:space="preserve">important </w:t>
        </w:r>
      </w:ins>
      <w:r>
        <w:rPr>
          <w:sz w:val="28"/>
          <w:szCs w:val="28"/>
        </w:rPr>
        <w:t>breakthrough</w:t>
      </w:r>
      <w:ins w:id="33" w:author="Jane Hotchkiss" w:date="2019-05-06T06:33:00Z">
        <w:r w:rsidR="00C252D0">
          <w:rPr>
            <w:sz w:val="28"/>
            <w:szCs w:val="28"/>
          </w:rPr>
          <w:t>s</w:t>
        </w:r>
      </w:ins>
      <w:del w:id="34" w:author="Jane Hotchkiss" w:date="2019-05-06T06:33:00Z">
        <w:r w:rsidDel="00C252D0">
          <w:rPr>
            <w:sz w:val="28"/>
            <w:szCs w:val="28"/>
          </w:rPr>
          <w:delText xml:space="preserve"> ideas</w:delText>
        </w:r>
      </w:del>
      <w:r>
        <w:rPr>
          <w:sz w:val="28"/>
          <w:szCs w:val="28"/>
        </w:rPr>
        <w:t xml:space="preserve"> </w:t>
      </w:r>
      <w:r w:rsidR="000817AD">
        <w:rPr>
          <w:sz w:val="28"/>
          <w:szCs w:val="28"/>
        </w:rPr>
        <w:t>capitalize</w:t>
      </w:r>
      <w:r>
        <w:rPr>
          <w:sz w:val="28"/>
          <w:szCs w:val="28"/>
        </w:rPr>
        <w:t xml:space="preserve"> on advances in materials, artificial intelligence and parallel computing and automa</w:t>
      </w:r>
      <w:r w:rsidR="004E217D">
        <w:rPr>
          <w:sz w:val="28"/>
          <w:szCs w:val="28"/>
        </w:rPr>
        <w:t>ted production technology,</w:t>
      </w:r>
      <w:r>
        <w:rPr>
          <w:sz w:val="28"/>
          <w:szCs w:val="28"/>
        </w:rPr>
        <w:t xml:space="preserve"> and have resulted in the formation and funding of over 25 </w:t>
      </w:r>
      <w:proofErr w:type="gramStart"/>
      <w:r>
        <w:rPr>
          <w:sz w:val="28"/>
          <w:szCs w:val="28"/>
        </w:rPr>
        <w:t>commercial</w:t>
      </w:r>
      <w:proofErr w:type="gramEnd"/>
      <w:r>
        <w:rPr>
          <w:sz w:val="28"/>
          <w:szCs w:val="28"/>
        </w:rPr>
        <w:t xml:space="preserve"> </w:t>
      </w:r>
      <w:proofErr w:type="spellStart"/>
      <w:r>
        <w:rPr>
          <w:sz w:val="28"/>
          <w:szCs w:val="28"/>
        </w:rPr>
        <w:t>start up</w:t>
      </w:r>
      <w:proofErr w:type="spellEnd"/>
      <w:r>
        <w:rPr>
          <w:sz w:val="28"/>
          <w:szCs w:val="28"/>
        </w:rPr>
        <w:t xml:space="preserve"> companies, founded and managed by highly dedicated and energetic entrepreneurs.  </w:t>
      </w:r>
      <w:r w:rsidR="00A00D92">
        <w:rPr>
          <w:sz w:val="28"/>
          <w:szCs w:val="28"/>
        </w:rPr>
        <w:t xml:space="preserve"> These breakthroughs completely change the prospects for fusion energy</w:t>
      </w:r>
      <w:ins w:id="35" w:author="Jane Hotchkiss" w:date="2019-05-06T06:35:00Z">
        <w:r w:rsidR="00C252D0">
          <w:rPr>
            <w:sz w:val="28"/>
            <w:szCs w:val="28"/>
          </w:rPr>
          <w:t xml:space="preserve">’s </w:t>
        </w:r>
      </w:ins>
      <w:del w:id="36" w:author="Jane Hotchkiss" w:date="2019-05-06T06:35:00Z">
        <w:r w:rsidR="00A00D92" w:rsidDel="00C252D0">
          <w:rPr>
            <w:sz w:val="28"/>
            <w:szCs w:val="28"/>
          </w:rPr>
          <w:delText xml:space="preserve"> in a reasonable </w:delText>
        </w:r>
      </w:del>
      <w:r w:rsidR="00A00D92">
        <w:rPr>
          <w:sz w:val="28"/>
          <w:szCs w:val="28"/>
        </w:rPr>
        <w:t xml:space="preserve">planning timeframe.  </w:t>
      </w:r>
      <w:r>
        <w:rPr>
          <w:sz w:val="28"/>
          <w:szCs w:val="28"/>
        </w:rPr>
        <w:t xml:space="preserve"> Collectively, these companies have raise</w:t>
      </w:r>
      <w:r w:rsidR="00DB0A4B">
        <w:rPr>
          <w:sz w:val="28"/>
          <w:szCs w:val="28"/>
        </w:rPr>
        <w:t>d</w:t>
      </w:r>
      <w:r>
        <w:rPr>
          <w:sz w:val="28"/>
          <w:szCs w:val="28"/>
        </w:rPr>
        <w:t xml:space="preserve"> over [ $</w:t>
      </w:r>
      <w:del w:id="37" w:author="Jane Hotchkiss" w:date="2019-05-06T06:35:00Z">
        <w:r w:rsidDel="00C252D0">
          <w:rPr>
            <w:sz w:val="28"/>
            <w:szCs w:val="28"/>
          </w:rPr>
          <w:delText xml:space="preserve"> </w:delText>
        </w:r>
      </w:del>
      <w:ins w:id="38" w:author="Jane Hotchkiss" w:date="2019-05-06T06:39:00Z">
        <w:r w:rsidR="00C27CDD">
          <w:rPr>
            <w:sz w:val="28"/>
            <w:szCs w:val="28"/>
          </w:rPr>
          <w:t>4</w:t>
        </w:r>
      </w:ins>
      <w:ins w:id="39" w:author="Jane Hotchkiss" w:date="2019-05-06T06:36:00Z">
        <w:r w:rsidR="00C27CDD">
          <w:rPr>
            <w:sz w:val="28"/>
            <w:szCs w:val="28"/>
          </w:rPr>
          <w:t>billion</w:t>
        </w:r>
      </w:ins>
      <w:del w:id="40" w:author="Jane Hotchkiss" w:date="2019-05-06T06:35:00Z">
        <w:r w:rsidDel="00C252D0">
          <w:rPr>
            <w:sz w:val="28"/>
            <w:szCs w:val="28"/>
          </w:rPr>
          <w:delText xml:space="preserve">x </w:delText>
        </w:r>
      </w:del>
      <w:r>
        <w:rPr>
          <w:sz w:val="28"/>
          <w:szCs w:val="28"/>
        </w:rPr>
        <w:t xml:space="preserve">] </w:t>
      </w:r>
      <w:r w:rsidR="004E217D">
        <w:rPr>
          <w:sz w:val="28"/>
          <w:szCs w:val="28"/>
        </w:rPr>
        <w:t xml:space="preserve">and are moving forward rapidly towards demonstrating the fundamental soundness of their ideas.  </w:t>
      </w:r>
    </w:p>
    <w:p w14:paraId="44355A7E" w14:textId="77777777" w:rsidR="00F616D9" w:rsidRDefault="00F616D9" w:rsidP="000817AD">
      <w:pPr>
        <w:ind w:firstLine="420"/>
        <w:jc w:val="both"/>
        <w:rPr>
          <w:sz w:val="28"/>
          <w:szCs w:val="28"/>
        </w:rPr>
      </w:pPr>
    </w:p>
    <w:p w14:paraId="4DDD6346" w14:textId="40591E6D" w:rsidR="00F616D9" w:rsidRDefault="004246F9" w:rsidP="000817AD">
      <w:pPr>
        <w:ind w:firstLine="420"/>
        <w:jc w:val="both"/>
        <w:rPr>
          <w:sz w:val="28"/>
          <w:szCs w:val="28"/>
        </w:rPr>
      </w:pPr>
      <w:r>
        <w:rPr>
          <w:sz w:val="28"/>
          <w:szCs w:val="28"/>
        </w:rPr>
        <w:t>The Stellar Energy Foundation,</w:t>
      </w:r>
      <w:r w:rsidR="00F616D9">
        <w:rPr>
          <w:sz w:val="28"/>
          <w:szCs w:val="28"/>
        </w:rPr>
        <w:t xml:space="preserve"> a non-profit entity based in</w:t>
      </w:r>
      <w:del w:id="41" w:author="Jane Hotchkiss" w:date="2019-05-06T06:45:00Z">
        <w:r w:rsidR="00F616D9" w:rsidDel="00C27CDD">
          <w:rPr>
            <w:sz w:val="28"/>
            <w:szCs w:val="28"/>
          </w:rPr>
          <w:delText xml:space="preserve"> </w:delText>
        </w:r>
      </w:del>
      <w:ins w:id="42" w:author="Jane Hotchkiss" w:date="2019-05-06T06:45:00Z">
        <w:r w:rsidR="00C27CDD">
          <w:rPr>
            <w:sz w:val="28"/>
            <w:szCs w:val="28"/>
          </w:rPr>
          <w:t xml:space="preserve"> the Northeast</w:t>
        </w:r>
      </w:ins>
      <w:del w:id="43" w:author="Jane Hotchkiss" w:date="2019-05-06T06:45:00Z">
        <w:r w:rsidR="00F616D9" w:rsidDel="00C27CDD">
          <w:rPr>
            <w:sz w:val="28"/>
            <w:szCs w:val="28"/>
          </w:rPr>
          <w:delText>Princeton, NJ and Concord, MA</w:delText>
        </w:r>
      </w:del>
      <w:r w:rsidR="00F616D9">
        <w:rPr>
          <w:sz w:val="28"/>
          <w:szCs w:val="28"/>
        </w:rPr>
        <w:t>, is hosting a workshop in New York City the morning of June 13</w:t>
      </w:r>
      <w:r w:rsidR="00F616D9" w:rsidRPr="00F616D9">
        <w:rPr>
          <w:sz w:val="28"/>
          <w:szCs w:val="28"/>
          <w:vertAlign w:val="superscript"/>
        </w:rPr>
        <w:t>th</w:t>
      </w:r>
      <w:r w:rsidR="00F616D9">
        <w:rPr>
          <w:sz w:val="28"/>
          <w:szCs w:val="28"/>
        </w:rPr>
        <w:t xml:space="preserve"> to feature representatives of many of these </w:t>
      </w:r>
      <w:proofErr w:type="spellStart"/>
      <w:r w:rsidR="00F616D9">
        <w:rPr>
          <w:sz w:val="28"/>
          <w:szCs w:val="28"/>
        </w:rPr>
        <w:t>start up</w:t>
      </w:r>
      <w:proofErr w:type="spellEnd"/>
      <w:r w:rsidR="00F616D9">
        <w:rPr>
          <w:sz w:val="28"/>
          <w:szCs w:val="28"/>
        </w:rPr>
        <w:t xml:space="preserve"> companies plus the National Laboratories</w:t>
      </w:r>
      <w:r>
        <w:rPr>
          <w:sz w:val="28"/>
          <w:szCs w:val="28"/>
        </w:rPr>
        <w:t xml:space="preserve"> and university groups</w:t>
      </w:r>
      <w:ins w:id="44" w:author="Jane Hotchkiss" w:date="2019-05-06T06:46:00Z">
        <w:r w:rsidR="00C27CDD">
          <w:rPr>
            <w:sz w:val="28"/>
            <w:szCs w:val="28"/>
          </w:rPr>
          <w:t xml:space="preserve"> </w:t>
        </w:r>
      </w:ins>
      <w:del w:id="45" w:author="Jane Hotchkiss" w:date="2019-05-06T06:46:00Z">
        <w:r w:rsidDel="00C27CDD">
          <w:rPr>
            <w:sz w:val="28"/>
            <w:szCs w:val="28"/>
          </w:rPr>
          <w:delText xml:space="preserve"> </w:delText>
        </w:r>
        <w:r w:rsidR="00F616D9" w:rsidDel="00C27CDD">
          <w:rPr>
            <w:sz w:val="28"/>
            <w:szCs w:val="28"/>
          </w:rPr>
          <w:delText xml:space="preserve"> </w:delText>
        </w:r>
      </w:del>
      <w:r w:rsidR="00F616D9">
        <w:rPr>
          <w:sz w:val="28"/>
          <w:szCs w:val="28"/>
        </w:rPr>
        <w:t>who have been advancing fusion techn</w:t>
      </w:r>
      <w:r w:rsidR="00756E34">
        <w:rPr>
          <w:sz w:val="28"/>
          <w:szCs w:val="28"/>
        </w:rPr>
        <w:t xml:space="preserve">ology with government </w:t>
      </w:r>
      <w:r w:rsidR="00F616D9">
        <w:rPr>
          <w:sz w:val="28"/>
          <w:szCs w:val="28"/>
        </w:rPr>
        <w:t xml:space="preserve">funding and who have also produced breakthrough ideas which will accelerate bringing “fusion energy to the grid soon enough to make a difference for our climate!”  </w:t>
      </w:r>
      <w:ins w:id="46" w:author="Jane Hotchkiss" w:date="2019-05-06T06:46:00Z">
        <w:r w:rsidR="00A01632">
          <w:rPr>
            <w:sz w:val="28"/>
            <w:szCs w:val="28"/>
          </w:rPr>
          <w:t xml:space="preserve">(I think our intro is not US specific and therefore could include </w:t>
        </w:r>
      </w:ins>
      <w:ins w:id="47" w:author="Jane Hotchkiss" w:date="2019-05-06T06:47:00Z">
        <w:r w:rsidR="00A01632">
          <w:rPr>
            <w:sz w:val="28"/>
            <w:szCs w:val="28"/>
          </w:rPr>
          <w:t xml:space="preserve">Tokomak and </w:t>
        </w:r>
        <w:proofErr w:type="spellStart"/>
        <w:r w:rsidR="00A01632">
          <w:rPr>
            <w:sz w:val="28"/>
            <w:szCs w:val="28"/>
          </w:rPr>
          <w:t>Culham</w:t>
        </w:r>
        <w:proofErr w:type="spellEnd"/>
        <w:r w:rsidR="00A01632">
          <w:rPr>
            <w:sz w:val="28"/>
            <w:szCs w:val="28"/>
          </w:rPr>
          <w:t>.)</w:t>
        </w:r>
      </w:ins>
      <w:del w:id="48" w:author="Jane Hotchkiss" w:date="2019-05-06T06:46:00Z">
        <w:r w:rsidR="00C12BD5" w:rsidDel="00A01632">
          <w:rPr>
            <w:sz w:val="28"/>
            <w:szCs w:val="28"/>
          </w:rPr>
          <w:delText>[do we mention group(s) from the UK ? ]</w:delText>
        </w:r>
      </w:del>
    </w:p>
    <w:p w14:paraId="7A10C5E5" w14:textId="77777777" w:rsidR="00F616D9" w:rsidRDefault="00F616D9" w:rsidP="000817AD">
      <w:pPr>
        <w:ind w:firstLine="420"/>
        <w:jc w:val="both"/>
        <w:rPr>
          <w:sz w:val="28"/>
          <w:szCs w:val="28"/>
        </w:rPr>
      </w:pPr>
    </w:p>
    <w:p w14:paraId="34A9118B" w14:textId="64C6E76A" w:rsidR="00F616D9" w:rsidRDefault="00F616D9" w:rsidP="000817AD">
      <w:pPr>
        <w:jc w:val="both"/>
        <w:rPr>
          <w:sz w:val="28"/>
          <w:szCs w:val="28"/>
        </w:rPr>
      </w:pPr>
      <w:r>
        <w:rPr>
          <w:sz w:val="28"/>
          <w:szCs w:val="28"/>
        </w:rPr>
        <w:tab/>
        <w:t>The workshop will also feature representative</w:t>
      </w:r>
      <w:r w:rsidR="00764EF0">
        <w:rPr>
          <w:sz w:val="28"/>
          <w:szCs w:val="28"/>
        </w:rPr>
        <w:t>s</w:t>
      </w:r>
      <w:r>
        <w:rPr>
          <w:sz w:val="28"/>
          <w:szCs w:val="28"/>
        </w:rPr>
        <w:t xml:space="preserve"> of the funding community:   Wall </w:t>
      </w:r>
      <w:proofErr w:type="gramStart"/>
      <w:r>
        <w:rPr>
          <w:sz w:val="28"/>
          <w:szCs w:val="28"/>
        </w:rPr>
        <w:t>Street,  private</w:t>
      </w:r>
      <w:proofErr w:type="gramEnd"/>
      <w:r>
        <w:rPr>
          <w:sz w:val="28"/>
          <w:szCs w:val="28"/>
        </w:rPr>
        <w:t xml:space="preserve"> equity, large-scale philanthropy and government funding agencie</w:t>
      </w:r>
      <w:ins w:id="49" w:author="Jane Hotchkiss" w:date="2019-05-06T06:48:00Z">
        <w:r w:rsidR="00A01632">
          <w:rPr>
            <w:sz w:val="28"/>
            <w:szCs w:val="28"/>
          </w:rPr>
          <w:t>s</w:t>
        </w:r>
      </w:ins>
      <w:del w:id="50" w:author="Jane Hotchkiss" w:date="2019-05-06T06:48:00Z">
        <w:r w:rsidDel="00A01632">
          <w:rPr>
            <w:sz w:val="28"/>
            <w:szCs w:val="28"/>
          </w:rPr>
          <w:delText>s</w:delText>
        </w:r>
      </w:del>
      <w:r>
        <w:rPr>
          <w:sz w:val="28"/>
          <w:szCs w:val="28"/>
        </w:rPr>
        <w:t xml:space="preserve"> who </w:t>
      </w:r>
      <w:del w:id="51" w:author="Jane Hotchkiss" w:date="2019-05-06T06:48:00Z">
        <w:r w:rsidDel="00A01632">
          <w:rPr>
            <w:sz w:val="28"/>
            <w:szCs w:val="28"/>
          </w:rPr>
          <w:delText xml:space="preserve">are </w:delText>
        </w:r>
      </w:del>
      <w:r>
        <w:rPr>
          <w:sz w:val="28"/>
          <w:szCs w:val="28"/>
        </w:rPr>
        <w:t>promoting public-private-philanthropic partnerships to accelerate development of fusion energy.  Learn about the thinking behind the funders of the companies and the government programs.</w:t>
      </w:r>
      <w:ins w:id="52" w:author="Jane Hotchkiss" w:date="2019-05-06T06:48:00Z">
        <w:r w:rsidR="00A01632">
          <w:rPr>
            <w:sz w:val="28"/>
            <w:szCs w:val="28"/>
          </w:rPr>
          <w:t xml:space="preserve"> </w:t>
        </w:r>
      </w:ins>
      <w:ins w:id="53" w:author="Jane Hotchkiss" w:date="2019-05-06T06:49:00Z">
        <w:r w:rsidR="00A01632">
          <w:rPr>
            <w:sz w:val="28"/>
            <w:szCs w:val="28"/>
          </w:rPr>
          <w:t xml:space="preserve">Discuss the public-private -philanthropic partnership model, the </w:t>
        </w:r>
        <w:proofErr w:type="spellStart"/>
        <w:r w:rsidR="00A01632">
          <w:rPr>
            <w:sz w:val="28"/>
            <w:szCs w:val="28"/>
          </w:rPr>
          <w:t>longterm</w:t>
        </w:r>
        <w:proofErr w:type="spellEnd"/>
        <w:r w:rsidR="00A01632">
          <w:rPr>
            <w:sz w:val="28"/>
            <w:szCs w:val="28"/>
          </w:rPr>
          <w:t xml:space="preserve"> impact investments and</w:t>
        </w:r>
      </w:ins>
      <w:ins w:id="54" w:author="Jane Hotchkiss" w:date="2019-05-06T06:50:00Z">
        <w:r w:rsidR="00A01632">
          <w:rPr>
            <w:sz w:val="28"/>
            <w:szCs w:val="28"/>
          </w:rPr>
          <w:t xml:space="preserve"> risk abatement </w:t>
        </w:r>
      </w:ins>
    </w:p>
    <w:p w14:paraId="4E055478" w14:textId="77777777" w:rsidR="00F616D9" w:rsidRDefault="00F616D9" w:rsidP="000817AD">
      <w:pPr>
        <w:jc w:val="both"/>
        <w:rPr>
          <w:sz w:val="28"/>
          <w:szCs w:val="28"/>
        </w:rPr>
      </w:pPr>
    </w:p>
    <w:p w14:paraId="64A09A53" w14:textId="66289DD3" w:rsidR="00F616D9" w:rsidRDefault="00F616D9" w:rsidP="000817AD">
      <w:pPr>
        <w:jc w:val="both"/>
        <w:rPr>
          <w:sz w:val="28"/>
          <w:szCs w:val="28"/>
        </w:rPr>
      </w:pPr>
      <w:r>
        <w:rPr>
          <w:sz w:val="28"/>
          <w:szCs w:val="28"/>
        </w:rPr>
        <w:tab/>
      </w:r>
      <w:ins w:id="55" w:author="Jane Hotchkiss" w:date="2019-05-06T06:58:00Z">
        <w:r w:rsidR="0011390D">
          <w:rPr>
            <w:sz w:val="28"/>
            <w:szCs w:val="28"/>
          </w:rPr>
          <w:t>The future economics of the fusion power sector poses a</w:t>
        </w:r>
      </w:ins>
      <w:del w:id="56" w:author="Jane Hotchkiss" w:date="2019-05-06T06:58:00Z">
        <w:r w:rsidDel="0011390D">
          <w:rPr>
            <w:sz w:val="28"/>
            <w:szCs w:val="28"/>
          </w:rPr>
          <w:delText>A</w:delText>
        </w:r>
      </w:del>
      <w:r>
        <w:rPr>
          <w:sz w:val="28"/>
          <w:szCs w:val="28"/>
        </w:rPr>
        <w:t>nother key challenge</w:t>
      </w:r>
      <w:del w:id="57" w:author="Jane Hotchkiss" w:date="2019-05-06T06:58:00Z">
        <w:r w:rsidDel="0011390D">
          <w:rPr>
            <w:sz w:val="28"/>
            <w:szCs w:val="28"/>
          </w:rPr>
          <w:delText xml:space="preserve"> </w:delText>
        </w:r>
      </w:del>
      <w:ins w:id="58" w:author="Jane Hotchkiss" w:date="2019-05-06T06:58:00Z">
        <w:r w:rsidR="0011390D">
          <w:rPr>
            <w:sz w:val="28"/>
            <w:szCs w:val="28"/>
          </w:rPr>
          <w:t>.</w:t>
        </w:r>
      </w:ins>
      <w:del w:id="59" w:author="Jane Hotchkiss" w:date="2019-05-06T06:58:00Z">
        <w:r w:rsidDel="0011390D">
          <w:rPr>
            <w:sz w:val="28"/>
            <w:szCs w:val="28"/>
          </w:rPr>
          <w:delText>in many peoples’ minds about fusion power is the cost of fusion power plants.</w:delText>
        </w:r>
      </w:del>
      <w:r>
        <w:rPr>
          <w:sz w:val="28"/>
          <w:szCs w:val="28"/>
        </w:rPr>
        <w:t xml:space="preserve">   The workshop will discuss this directly and map a path forward to accurate estimates of what fusion energy will cost.   Hear the responses and plans of the commercial players to the cost issues.</w:t>
      </w:r>
    </w:p>
    <w:p w14:paraId="78E8CD13" w14:textId="77777777" w:rsidR="00F616D9" w:rsidRDefault="00F616D9" w:rsidP="000817AD">
      <w:pPr>
        <w:jc w:val="both"/>
        <w:rPr>
          <w:sz w:val="28"/>
          <w:szCs w:val="28"/>
        </w:rPr>
      </w:pPr>
    </w:p>
    <w:p w14:paraId="303496F7" w14:textId="09E29A52" w:rsidR="00072272" w:rsidRDefault="00072272" w:rsidP="000817AD">
      <w:pPr>
        <w:jc w:val="both"/>
        <w:rPr>
          <w:sz w:val="28"/>
          <w:szCs w:val="28"/>
        </w:rPr>
      </w:pPr>
      <w:r>
        <w:rPr>
          <w:sz w:val="28"/>
          <w:szCs w:val="28"/>
        </w:rPr>
        <w:tab/>
        <w:t>The purpose of Stellar Energy Foundation</w:t>
      </w:r>
      <w:ins w:id="60" w:author="Jane Hotchkiss" w:date="2019-05-06T07:04:00Z">
        <w:r w:rsidR="0011390D">
          <w:rPr>
            <w:sz w:val="28"/>
            <w:szCs w:val="28"/>
          </w:rPr>
          <w:t xml:space="preserve"> </w:t>
        </w:r>
      </w:ins>
      <w:del w:id="61" w:author="Jane Hotchkiss" w:date="2019-05-06T07:04:00Z">
        <w:r w:rsidDel="0011390D">
          <w:rPr>
            <w:sz w:val="28"/>
            <w:szCs w:val="28"/>
          </w:rPr>
          <w:delText xml:space="preserve"> and the workshop </w:delText>
        </w:r>
      </w:del>
      <w:r>
        <w:rPr>
          <w:sz w:val="28"/>
          <w:szCs w:val="28"/>
        </w:rPr>
        <w:t xml:space="preserve">is </w:t>
      </w:r>
      <w:ins w:id="62" w:author="Jane Hotchkiss" w:date="2019-05-06T07:00:00Z">
        <w:r w:rsidR="0011390D">
          <w:rPr>
            <w:sz w:val="28"/>
            <w:szCs w:val="28"/>
          </w:rPr>
          <w:t>education and advocacy</w:t>
        </w:r>
      </w:ins>
      <w:ins w:id="63" w:author="Jane Hotchkiss" w:date="2019-05-06T07:01:00Z">
        <w:r w:rsidR="0011390D">
          <w:rPr>
            <w:sz w:val="28"/>
            <w:szCs w:val="28"/>
          </w:rPr>
          <w:t xml:space="preserve"> and advancement of fusion energy. The workshop i</w:t>
        </w:r>
      </w:ins>
      <w:ins w:id="64" w:author="Jane Hotchkiss" w:date="2019-05-06T07:02:00Z">
        <w:r w:rsidR="0011390D">
          <w:rPr>
            <w:sz w:val="28"/>
            <w:szCs w:val="28"/>
          </w:rPr>
          <w:t xml:space="preserve">s offered for </w:t>
        </w:r>
      </w:ins>
      <w:del w:id="65" w:author="Jane Hotchkiss" w:date="2019-05-06T07:02:00Z">
        <w:r w:rsidDel="0011390D">
          <w:rPr>
            <w:sz w:val="28"/>
            <w:szCs w:val="28"/>
          </w:rPr>
          <w:delText xml:space="preserve">to spread the word about the acceleration of the development of fusion energy among </w:delText>
        </w:r>
      </w:del>
      <w:r>
        <w:rPr>
          <w:sz w:val="28"/>
          <w:szCs w:val="28"/>
        </w:rPr>
        <w:t>people and entities who</w:t>
      </w:r>
      <w:ins w:id="66" w:author="Jane Hotchkiss" w:date="2019-05-06T07:03:00Z">
        <w:r w:rsidR="0011390D">
          <w:rPr>
            <w:sz w:val="28"/>
            <w:szCs w:val="28"/>
          </w:rPr>
          <w:t xml:space="preserve"> could be important to </w:t>
        </w:r>
      </w:ins>
      <w:ins w:id="67" w:author="Jane Hotchkiss" w:date="2019-05-06T07:04:00Z">
        <w:r w:rsidR="0011390D">
          <w:rPr>
            <w:sz w:val="28"/>
            <w:szCs w:val="28"/>
          </w:rPr>
          <w:t xml:space="preserve">the start of </w:t>
        </w:r>
      </w:ins>
      <w:del w:id="68" w:author="Jane Hotchkiss" w:date="2019-05-06T07:03:00Z">
        <w:r w:rsidDel="0011390D">
          <w:rPr>
            <w:sz w:val="28"/>
            <w:szCs w:val="28"/>
          </w:rPr>
          <w:delText xml:space="preserve"> can help </w:delText>
        </w:r>
      </w:del>
      <w:r>
        <w:rPr>
          <w:sz w:val="28"/>
          <w:szCs w:val="28"/>
        </w:rPr>
        <w:t>th</w:t>
      </w:r>
      <w:ins w:id="69" w:author="Jane Hotchkiss" w:date="2019-05-06T07:03:00Z">
        <w:r w:rsidR="0011390D">
          <w:rPr>
            <w:sz w:val="28"/>
            <w:szCs w:val="28"/>
          </w:rPr>
          <w:t>is climate change disruptor</w:t>
        </w:r>
      </w:ins>
      <w:del w:id="70" w:author="Jane Hotchkiss" w:date="2019-05-06T07:03:00Z">
        <w:r w:rsidDel="0011390D">
          <w:rPr>
            <w:sz w:val="28"/>
            <w:szCs w:val="28"/>
          </w:rPr>
          <w:delText>e emerging fusion energy community</w:delText>
        </w:r>
      </w:del>
      <w:r>
        <w:rPr>
          <w:sz w:val="28"/>
          <w:szCs w:val="28"/>
        </w:rPr>
        <w:t xml:space="preserve">.    There will be no soliciting.    </w:t>
      </w:r>
    </w:p>
    <w:p w14:paraId="5CEE1667" w14:textId="77777777" w:rsidR="00072272" w:rsidRDefault="00072272" w:rsidP="000817AD">
      <w:pPr>
        <w:jc w:val="both"/>
        <w:rPr>
          <w:sz w:val="28"/>
          <w:szCs w:val="28"/>
        </w:rPr>
      </w:pPr>
    </w:p>
    <w:p w14:paraId="26B3FE7D" w14:textId="694768CE" w:rsidR="00F616D9" w:rsidRDefault="00F616D9" w:rsidP="000817AD">
      <w:pPr>
        <w:jc w:val="both"/>
        <w:rPr>
          <w:sz w:val="28"/>
          <w:szCs w:val="28"/>
        </w:rPr>
      </w:pPr>
      <w:r>
        <w:rPr>
          <w:sz w:val="28"/>
          <w:szCs w:val="28"/>
        </w:rPr>
        <w:tab/>
        <w:t>Join us on June 13</w:t>
      </w:r>
      <w:r w:rsidRPr="00F616D9">
        <w:rPr>
          <w:sz w:val="28"/>
          <w:szCs w:val="28"/>
          <w:vertAlign w:val="superscript"/>
        </w:rPr>
        <w:t>th</w:t>
      </w:r>
      <w:r>
        <w:rPr>
          <w:sz w:val="28"/>
          <w:szCs w:val="28"/>
        </w:rPr>
        <w:t xml:space="preserve"> at the Roadmap to the Fusion Power Economy, which will be held at the Flatiron Institute (affiliated with the Jim Simons Foundation</w:t>
      </w:r>
      <w:proofErr w:type="gramStart"/>
      <w:r>
        <w:rPr>
          <w:sz w:val="28"/>
          <w:szCs w:val="28"/>
        </w:rPr>
        <w:t xml:space="preserve">),  </w:t>
      </w:r>
      <w:bookmarkStart w:id="71" w:name="_GoBack"/>
      <w:bookmarkEnd w:id="71"/>
      <w:r>
        <w:rPr>
          <w:sz w:val="28"/>
          <w:szCs w:val="28"/>
        </w:rPr>
        <w:t>160</w:t>
      </w:r>
      <w:proofErr w:type="gramEnd"/>
      <w:r>
        <w:rPr>
          <w:sz w:val="28"/>
          <w:szCs w:val="28"/>
        </w:rPr>
        <w:t xml:space="preserve"> E. 21 Street, Manhattan.   [we need to make sure this attribution is ok with the Simons Foundation people].</w:t>
      </w:r>
    </w:p>
    <w:p w14:paraId="5D7E6AC3" w14:textId="77777777" w:rsidR="00D571AE" w:rsidRDefault="00D571AE" w:rsidP="000817AD">
      <w:pPr>
        <w:jc w:val="both"/>
        <w:rPr>
          <w:sz w:val="28"/>
          <w:szCs w:val="28"/>
        </w:rPr>
      </w:pPr>
    </w:p>
    <w:p w14:paraId="55D29F2B" w14:textId="44931446" w:rsidR="00D571AE" w:rsidRDefault="00FC2DED" w:rsidP="000817AD">
      <w:pPr>
        <w:jc w:val="both"/>
        <w:rPr>
          <w:sz w:val="28"/>
          <w:szCs w:val="28"/>
        </w:rPr>
      </w:pPr>
      <w:r>
        <w:rPr>
          <w:sz w:val="28"/>
          <w:szCs w:val="28"/>
        </w:rPr>
        <w:t>Workshop Sponsor:</w:t>
      </w:r>
    </w:p>
    <w:p w14:paraId="15FDD932" w14:textId="050EF5B6" w:rsidR="00FC2DED" w:rsidRDefault="00FC2DED" w:rsidP="000817AD">
      <w:pPr>
        <w:jc w:val="both"/>
        <w:rPr>
          <w:sz w:val="28"/>
          <w:szCs w:val="28"/>
        </w:rPr>
      </w:pPr>
      <w:r>
        <w:rPr>
          <w:sz w:val="28"/>
          <w:szCs w:val="28"/>
        </w:rPr>
        <w:t>Stellar Energy Foundation</w:t>
      </w:r>
    </w:p>
    <w:p w14:paraId="46820537" w14:textId="07913C9D" w:rsidR="00FC2DED" w:rsidRDefault="0011390D" w:rsidP="000817AD">
      <w:pPr>
        <w:jc w:val="both"/>
        <w:rPr>
          <w:sz w:val="28"/>
          <w:szCs w:val="28"/>
        </w:rPr>
      </w:pPr>
      <w:hyperlink r:id="rId5" w:history="1">
        <w:r w:rsidR="00FC2DED" w:rsidRPr="00B7687C">
          <w:rPr>
            <w:rStyle w:val="Hyperlink"/>
            <w:sz w:val="28"/>
            <w:szCs w:val="28"/>
          </w:rPr>
          <w:t>www.stellarenergyfoundation.org</w:t>
        </w:r>
      </w:hyperlink>
    </w:p>
    <w:p w14:paraId="597D92CD" w14:textId="77777777" w:rsidR="00FC2DED" w:rsidRDefault="00FC2DED" w:rsidP="000817AD">
      <w:pPr>
        <w:jc w:val="both"/>
        <w:rPr>
          <w:sz w:val="28"/>
          <w:szCs w:val="28"/>
        </w:rPr>
      </w:pPr>
    </w:p>
    <w:p w14:paraId="4175A65A" w14:textId="781EC508" w:rsidR="00FC2DED" w:rsidRDefault="00FC2DED" w:rsidP="000817AD">
      <w:pPr>
        <w:jc w:val="both"/>
        <w:rPr>
          <w:sz w:val="28"/>
          <w:szCs w:val="28"/>
        </w:rPr>
      </w:pPr>
      <w:r>
        <w:rPr>
          <w:sz w:val="28"/>
          <w:szCs w:val="28"/>
        </w:rPr>
        <w:t>Workshop Co-Host:</w:t>
      </w:r>
    </w:p>
    <w:p w14:paraId="597BA967" w14:textId="5E49B489" w:rsidR="00FC2DED" w:rsidRDefault="00FC2DED" w:rsidP="000817AD">
      <w:pPr>
        <w:jc w:val="both"/>
        <w:rPr>
          <w:sz w:val="28"/>
          <w:szCs w:val="28"/>
        </w:rPr>
      </w:pPr>
      <w:r>
        <w:rPr>
          <w:sz w:val="28"/>
          <w:szCs w:val="28"/>
        </w:rPr>
        <w:t>Fusion Industry Associates</w:t>
      </w:r>
    </w:p>
    <w:p w14:paraId="4C9FD412" w14:textId="17A23D4C" w:rsidR="00FC2DED" w:rsidRDefault="0011390D" w:rsidP="000817AD">
      <w:pPr>
        <w:jc w:val="both"/>
        <w:rPr>
          <w:sz w:val="28"/>
          <w:szCs w:val="28"/>
        </w:rPr>
      </w:pPr>
      <w:hyperlink r:id="rId6" w:history="1">
        <w:r w:rsidR="00FC2DED" w:rsidRPr="00B7687C">
          <w:rPr>
            <w:rStyle w:val="Hyperlink"/>
            <w:sz w:val="28"/>
            <w:szCs w:val="28"/>
          </w:rPr>
          <w:t>www.fusionindustryassociation.org</w:t>
        </w:r>
      </w:hyperlink>
    </w:p>
    <w:p w14:paraId="0CF606A7" w14:textId="77777777" w:rsidR="00FC2DED" w:rsidRDefault="00FC2DED" w:rsidP="000817AD">
      <w:pPr>
        <w:jc w:val="both"/>
        <w:rPr>
          <w:sz w:val="28"/>
          <w:szCs w:val="28"/>
        </w:rPr>
      </w:pPr>
    </w:p>
    <w:p w14:paraId="46163E83" w14:textId="77777777" w:rsidR="00FC2DED" w:rsidRDefault="00FC2DED" w:rsidP="000817AD">
      <w:pPr>
        <w:jc w:val="both"/>
        <w:rPr>
          <w:sz w:val="28"/>
          <w:szCs w:val="28"/>
        </w:rPr>
      </w:pPr>
    </w:p>
    <w:p w14:paraId="5E690061" w14:textId="77777777" w:rsidR="00FC2DED" w:rsidRDefault="00FC2DED" w:rsidP="000817AD">
      <w:pPr>
        <w:jc w:val="both"/>
        <w:rPr>
          <w:sz w:val="28"/>
          <w:szCs w:val="28"/>
        </w:rPr>
      </w:pPr>
    </w:p>
    <w:p w14:paraId="53135438" w14:textId="77777777" w:rsidR="00FC2DED" w:rsidRDefault="00FC2DED" w:rsidP="000817AD">
      <w:pPr>
        <w:jc w:val="both"/>
        <w:rPr>
          <w:sz w:val="28"/>
          <w:szCs w:val="28"/>
        </w:rPr>
      </w:pPr>
    </w:p>
    <w:p w14:paraId="29F4FBB8" w14:textId="77777777" w:rsidR="00FC2DED" w:rsidRDefault="00FC2DED" w:rsidP="000817AD">
      <w:pPr>
        <w:jc w:val="both"/>
        <w:rPr>
          <w:sz w:val="28"/>
          <w:szCs w:val="28"/>
        </w:rPr>
      </w:pPr>
    </w:p>
    <w:p w14:paraId="69CEFB7F" w14:textId="77777777" w:rsidR="00FC2DED" w:rsidRDefault="00FC2DED" w:rsidP="000817AD">
      <w:pPr>
        <w:jc w:val="both"/>
        <w:rPr>
          <w:sz w:val="28"/>
          <w:szCs w:val="28"/>
        </w:rPr>
      </w:pPr>
    </w:p>
    <w:p w14:paraId="69FCB0C8" w14:textId="77777777" w:rsidR="00D340DB" w:rsidRDefault="00D340DB" w:rsidP="000817AD">
      <w:pPr>
        <w:jc w:val="both"/>
        <w:rPr>
          <w:sz w:val="28"/>
          <w:szCs w:val="28"/>
        </w:rPr>
      </w:pPr>
    </w:p>
    <w:p w14:paraId="06C18553" w14:textId="77777777" w:rsidR="002C3090" w:rsidRDefault="002C3090" w:rsidP="000817AD">
      <w:pPr>
        <w:jc w:val="both"/>
        <w:rPr>
          <w:sz w:val="28"/>
          <w:szCs w:val="28"/>
        </w:rPr>
      </w:pPr>
    </w:p>
    <w:p w14:paraId="1439665A" w14:textId="2A82762F" w:rsidR="00156CD1" w:rsidRPr="00156CD1" w:rsidRDefault="00D340DB" w:rsidP="000817AD">
      <w:pPr>
        <w:jc w:val="both"/>
        <w:rPr>
          <w:sz w:val="28"/>
          <w:szCs w:val="28"/>
        </w:rPr>
      </w:pPr>
      <w:r>
        <w:rPr>
          <w:sz w:val="28"/>
          <w:szCs w:val="28"/>
        </w:rPr>
        <w:t xml:space="preserve"> </w:t>
      </w:r>
    </w:p>
    <w:p w14:paraId="2743F746" w14:textId="77777777" w:rsidR="00A72AA2" w:rsidRDefault="00A72AA2" w:rsidP="000817AD">
      <w:pPr>
        <w:jc w:val="both"/>
        <w:rPr>
          <w:sz w:val="28"/>
          <w:szCs w:val="28"/>
        </w:rPr>
      </w:pPr>
    </w:p>
    <w:p w14:paraId="339E3977" w14:textId="77777777" w:rsidR="00A72AA2" w:rsidRPr="00A72AA2" w:rsidRDefault="00A72AA2" w:rsidP="000817AD">
      <w:pPr>
        <w:jc w:val="both"/>
        <w:rPr>
          <w:sz w:val="28"/>
          <w:szCs w:val="28"/>
        </w:rPr>
      </w:pPr>
    </w:p>
    <w:sectPr w:rsidR="00A72AA2" w:rsidRPr="00A72AA2" w:rsidSect="00012F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Times New Roman">
    <w:panose1 w:val="02020603050405020304"/>
    <w:charset w:val="00"/>
    <w:family w:val="roman"/>
    <w:pitch w:val="variable"/>
    <w:sig w:usb0="20002A87" w:usb1="80000000" w:usb2="00000008"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66083"/>
    <w:multiLevelType w:val="hybridMultilevel"/>
    <w:tmpl w:val="A4B890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 Hotchkiss">
    <w15:presenceInfo w15:providerId="AD" w15:userId="S::jch@americanfusion.onmicrosoft.com::49ca5723-d814-4c6a-af98-07297c1d6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10"/>
    <w:rsid w:val="00012F1D"/>
    <w:rsid w:val="00072272"/>
    <w:rsid w:val="000817AD"/>
    <w:rsid w:val="00086CF0"/>
    <w:rsid w:val="0011390D"/>
    <w:rsid w:val="00156CD1"/>
    <w:rsid w:val="00164B9E"/>
    <w:rsid w:val="002638DE"/>
    <w:rsid w:val="002C3090"/>
    <w:rsid w:val="004246F9"/>
    <w:rsid w:val="004419B6"/>
    <w:rsid w:val="004E217D"/>
    <w:rsid w:val="00621579"/>
    <w:rsid w:val="00637DED"/>
    <w:rsid w:val="006C526D"/>
    <w:rsid w:val="00756E34"/>
    <w:rsid w:val="00764EF0"/>
    <w:rsid w:val="007C0743"/>
    <w:rsid w:val="007C0F10"/>
    <w:rsid w:val="00872D28"/>
    <w:rsid w:val="0091798D"/>
    <w:rsid w:val="00A00D92"/>
    <w:rsid w:val="00A01632"/>
    <w:rsid w:val="00A72AA2"/>
    <w:rsid w:val="00C12BD5"/>
    <w:rsid w:val="00C252D0"/>
    <w:rsid w:val="00C27CDD"/>
    <w:rsid w:val="00CF1F1A"/>
    <w:rsid w:val="00D340DB"/>
    <w:rsid w:val="00D571AE"/>
    <w:rsid w:val="00DB0A4B"/>
    <w:rsid w:val="00DD4C4C"/>
    <w:rsid w:val="00E83C40"/>
    <w:rsid w:val="00F616D9"/>
    <w:rsid w:val="00FC1F0D"/>
    <w:rsid w:val="00FC2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DF91A9"/>
  <w14:defaultImageDpi w14:val="300"/>
  <w15:docId w15:val="{AEF8010D-943C-E141-AE49-36F0371C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DED"/>
    <w:pPr>
      <w:ind w:left="720"/>
      <w:contextualSpacing/>
    </w:pPr>
  </w:style>
  <w:style w:type="character" w:styleId="Hyperlink">
    <w:name w:val="Hyperlink"/>
    <w:basedOn w:val="DefaultParagraphFont"/>
    <w:uiPriority w:val="99"/>
    <w:unhideWhenUsed/>
    <w:rsid w:val="00FC2DED"/>
    <w:rPr>
      <w:color w:val="0000FF" w:themeColor="hyperlink"/>
      <w:u w:val="single"/>
    </w:rPr>
  </w:style>
  <w:style w:type="character" w:styleId="FollowedHyperlink">
    <w:name w:val="FollowedHyperlink"/>
    <w:basedOn w:val="DefaultParagraphFont"/>
    <w:uiPriority w:val="99"/>
    <w:semiHidden/>
    <w:unhideWhenUsed/>
    <w:rsid w:val="00FC2DED"/>
    <w:rPr>
      <w:color w:val="800080" w:themeColor="followedHyperlink"/>
      <w:u w:val="single"/>
    </w:rPr>
  </w:style>
  <w:style w:type="paragraph" w:styleId="BalloonText">
    <w:name w:val="Balloon Text"/>
    <w:basedOn w:val="Normal"/>
    <w:link w:val="BalloonTextChar"/>
    <w:uiPriority w:val="99"/>
    <w:semiHidden/>
    <w:unhideWhenUsed/>
    <w:rsid w:val="004419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19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sionindustryassociation.org" TargetMode="External"/><Relationship Id="rId5" Type="http://schemas.openxmlformats.org/officeDocument/2006/relationships/hyperlink" Target="http://www.stellarenergyfoundati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Domain Associates, LLC</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Treu</dc:creator>
  <cp:keywords/>
  <dc:description/>
  <cp:lastModifiedBy>Jane Hotchkiss</cp:lastModifiedBy>
  <cp:revision>2</cp:revision>
  <dcterms:created xsi:type="dcterms:W3CDTF">2019-05-06T11:06:00Z</dcterms:created>
  <dcterms:modified xsi:type="dcterms:W3CDTF">2019-05-06T11:06:00Z</dcterms:modified>
</cp:coreProperties>
</file>